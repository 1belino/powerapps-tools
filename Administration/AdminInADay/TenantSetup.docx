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77429" w14:textId="3EF0A0B0" w:rsidR="00503373" w:rsidRDefault="00503373" w:rsidP="00503373">
      <w:pPr>
        <w:pStyle w:val="ListParagraph"/>
        <w:numPr>
          <w:ilvl w:val="0"/>
          <w:numId w:val="1"/>
        </w:numPr>
      </w:pPr>
      <w:r>
        <w:t>Office 365 Logging can take hours to enable, so setup at least a couple days prior to events</w:t>
      </w:r>
    </w:p>
    <w:p w14:paraId="335BFA0F" w14:textId="7B1DE831" w:rsidR="004B7762" w:rsidRDefault="00142A3F" w:rsidP="00142A3F">
      <w:pPr>
        <w:pStyle w:val="ListParagraph"/>
        <w:numPr>
          <w:ilvl w:val="0"/>
          <w:numId w:val="1"/>
        </w:numPr>
      </w:pPr>
      <w:r>
        <w:t>Must have the following licenses</w:t>
      </w:r>
    </w:p>
    <w:p w14:paraId="688B8C25" w14:textId="6D79D7D1" w:rsidR="00E21E8E" w:rsidRDefault="00142A3F" w:rsidP="00E21E8E">
      <w:pPr>
        <w:pStyle w:val="ListParagraph"/>
        <w:numPr>
          <w:ilvl w:val="1"/>
          <w:numId w:val="1"/>
        </w:numPr>
      </w:pPr>
      <w:r>
        <w:t xml:space="preserve">Dynamics 365 Customer Engagement Plan </w:t>
      </w:r>
      <w:r w:rsidR="00E21E8E">
        <w:t>/</w:t>
      </w:r>
      <w:r>
        <w:t xml:space="preserve"> PowerApps P2</w:t>
      </w:r>
      <w:r w:rsidR="00E21E8E">
        <w:t xml:space="preserve"> / P1</w:t>
      </w:r>
      <w:r w:rsidR="00B87F96">
        <w:t xml:space="preserve"> – Script is setup to </w:t>
      </w:r>
      <w:r w:rsidR="00E21E8E">
        <w:t>assign Dynamics to admin, P2 to Back office and P1 to employee – they could all use P2 also but would require change of script</w:t>
      </w:r>
    </w:p>
    <w:p w14:paraId="61CB7252" w14:textId="77777777" w:rsidR="00325D57" w:rsidRDefault="00142A3F" w:rsidP="00506A7E">
      <w:pPr>
        <w:pStyle w:val="ListParagraph"/>
        <w:numPr>
          <w:ilvl w:val="1"/>
          <w:numId w:val="1"/>
        </w:numPr>
      </w:pPr>
      <w:r>
        <w:t>Must have Exchange E3 or E5</w:t>
      </w:r>
    </w:p>
    <w:p w14:paraId="3F8468D1" w14:textId="025615C0" w:rsidR="00325D57" w:rsidRDefault="00325D57" w:rsidP="006567C3">
      <w:pPr>
        <w:pStyle w:val="ListParagraph"/>
        <w:numPr>
          <w:ilvl w:val="1"/>
          <w:numId w:val="1"/>
        </w:numPr>
      </w:pPr>
      <w:r>
        <w:t xml:space="preserve">Tenant must have these licenses </w:t>
      </w:r>
      <w:del w:id="0" w:author="Denise Moran" w:date="2019-07-08T13:24:00Z">
        <w:r w:rsidDel="00C552ED">
          <w:delText>For</w:delText>
        </w:r>
      </w:del>
      <w:ins w:id="1" w:author="Denise Moran" w:date="2019-07-08T13:24:00Z">
        <w:r w:rsidR="00C552ED">
          <w:t>for</w:t>
        </w:r>
      </w:ins>
      <w:r>
        <w:t xml:space="preserve"> each person Admin, Emp and Back office</w:t>
      </w:r>
    </w:p>
    <w:p w14:paraId="7C8CA9B8" w14:textId="5F8A701B" w:rsidR="00922EFB" w:rsidRDefault="00922EFB" w:rsidP="00922EFB">
      <w:pPr>
        <w:pStyle w:val="Heading2"/>
      </w:pPr>
      <w:r>
        <w:t>Create new Trial tenant</w:t>
      </w:r>
    </w:p>
    <w:p w14:paraId="704F70F3" w14:textId="1424E488" w:rsidR="00142A3F" w:rsidRPr="00902ECD" w:rsidRDefault="00902ECD" w:rsidP="00902EC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Sign up for trial at </w:t>
      </w:r>
      <w:hyperlink r:id="rId8" w:history="1">
        <w:r w:rsidRPr="00202DAA">
          <w:rPr>
            <w:rStyle w:val="Hyperlink"/>
            <w:rFonts w:cstheme="minorHAnsi"/>
          </w:rPr>
          <w:t>https://bit.ly/2Gc6J3G</w:t>
        </w:r>
      </w:hyperlink>
      <w:r w:rsidR="00325D57">
        <w:rPr>
          <w:rStyle w:val="Hyperlink"/>
          <w:rFonts w:cstheme="minorHAnsi"/>
        </w:rPr>
        <w:t xml:space="preserve">  </w:t>
      </w:r>
      <w:r w:rsidR="00325D57">
        <w:rPr>
          <w:rStyle w:val="Hyperlink"/>
          <w:rFonts w:cstheme="minorHAnsi"/>
          <w:u w:val="none"/>
        </w:rPr>
        <w:t>This will give you an Office E5 and Dynamics 365</w:t>
      </w:r>
    </w:p>
    <w:p w14:paraId="3FFA6E18" w14:textId="69E5EF9E" w:rsidR="00902ECD" w:rsidRPr="00B73B11" w:rsidRDefault="00902ECD" w:rsidP="00902EC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rFonts w:cstheme="minorHAnsi"/>
        </w:rPr>
        <w:t xml:space="preserve">Admin.microsoft.com </w:t>
      </w:r>
      <w:r>
        <w:rPr>
          <w:rStyle w:val="Hyperlink"/>
          <w:rFonts w:cstheme="minorHAnsi"/>
          <w:color w:val="auto"/>
          <w:u w:val="none"/>
        </w:rPr>
        <w:t>start trial on PowerApps P1 and P2</w:t>
      </w:r>
    </w:p>
    <w:p w14:paraId="68A9D328" w14:textId="478ED00D" w:rsidR="00686632" w:rsidRPr="006B0E21" w:rsidRDefault="00D97062" w:rsidP="00686632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D97062">
        <w:rPr>
          <w:rStyle w:val="Hyperlink"/>
          <w:rFonts w:cstheme="minorHAnsi"/>
          <w:color w:val="auto"/>
          <w:u w:val="none"/>
        </w:rPr>
        <w:t xml:space="preserve">Via </w:t>
      </w:r>
      <w:r w:rsidR="00B73B11" w:rsidRPr="00D97062">
        <w:rPr>
          <w:rStyle w:val="Hyperlink"/>
          <w:rFonts w:cstheme="minorHAnsi"/>
          <w:color w:val="auto"/>
          <w:u w:val="none"/>
        </w:rPr>
        <w:t>Billing &gt; Purchase services</w:t>
      </w:r>
    </w:p>
    <w:p w14:paraId="4CD05B23" w14:textId="4C54A72A" w:rsidR="006B0E21" w:rsidRPr="00D97062" w:rsidRDefault="006B0E21" w:rsidP="006B0E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rFonts w:cstheme="minorHAnsi"/>
          <w:color w:val="auto"/>
          <w:u w:val="none"/>
        </w:rPr>
        <w:t>If you use a demo tenant, you can clean up existing users with RemoveAllDemoUsers.ps1 run the Delete-CDSUsers function</w:t>
      </w:r>
    </w:p>
    <w:p w14:paraId="1E02271A" w14:textId="381724ED" w:rsidR="00F500F5" w:rsidRPr="00922EFB" w:rsidRDefault="00F500F5" w:rsidP="00922EFB">
      <w:pPr>
        <w:pStyle w:val="Heading2"/>
        <w:rPr>
          <w:rStyle w:val="Hyperlink"/>
          <w:color w:val="2F5496" w:themeColor="accent1" w:themeShade="BF"/>
          <w:u w:val="none"/>
        </w:rPr>
      </w:pPr>
      <w:r w:rsidRPr="00922EFB">
        <w:rPr>
          <w:rStyle w:val="Hyperlink"/>
          <w:color w:val="2F5496" w:themeColor="accent1" w:themeShade="BF"/>
          <w:u w:val="none"/>
        </w:rPr>
        <w:t>Create the Service account and the Lab Tester users</w:t>
      </w:r>
    </w:p>
    <w:p w14:paraId="5062CE72" w14:textId="3B8D1B80" w:rsidR="00922EFB" w:rsidRPr="00D97062" w:rsidRDefault="00D97062" w:rsidP="00D9706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</w:t>
      </w:r>
      <w:r w:rsidR="00946630">
        <w:rPr>
          <w:rStyle w:val="Hyperlink"/>
          <w:color w:val="auto"/>
          <w:u w:val="none"/>
        </w:rPr>
        <w:t>dit</w:t>
      </w:r>
      <w:r w:rsidR="00F500F5">
        <w:rPr>
          <w:rStyle w:val="Hyperlink"/>
          <w:color w:val="auto"/>
          <w:u w:val="none"/>
        </w:rPr>
        <w:t xml:space="preserve"> config </w:t>
      </w:r>
      <w:r w:rsidR="00F54F5D">
        <w:rPr>
          <w:rStyle w:val="Hyperlink"/>
          <w:color w:val="auto"/>
          <w:u w:val="none"/>
        </w:rPr>
        <w:t xml:space="preserve">at top of </w:t>
      </w:r>
      <w:r w:rsidR="00F500F5" w:rsidRPr="00D97062">
        <w:rPr>
          <w:rStyle w:val="Hyperlink"/>
          <w:b/>
          <w:bCs/>
          <w:color w:val="auto"/>
          <w:u w:val="none"/>
        </w:rPr>
        <w:t>A</w:t>
      </w:r>
      <w:ins w:id="2" w:author="Denise Moran" w:date="2019-07-08T13:25:00Z">
        <w:r w:rsidR="00C552ED">
          <w:rPr>
            <w:rStyle w:val="Hyperlink"/>
            <w:b/>
            <w:bCs/>
            <w:color w:val="auto"/>
            <w:u w:val="none"/>
          </w:rPr>
          <w:t>d</w:t>
        </w:r>
      </w:ins>
      <w:bookmarkStart w:id="3" w:name="_GoBack"/>
      <w:bookmarkEnd w:id="3"/>
      <w:del w:id="4" w:author="Denise Moran" w:date="2019-07-08T13:25:00Z">
        <w:r w:rsidR="00F500F5" w:rsidRPr="00D97062" w:rsidDel="00C552ED">
          <w:rPr>
            <w:rStyle w:val="Hyperlink"/>
            <w:b/>
            <w:bCs/>
            <w:color w:val="auto"/>
            <w:u w:val="none"/>
          </w:rPr>
          <w:delText>D</w:delText>
        </w:r>
      </w:del>
      <w:r w:rsidR="00F500F5" w:rsidRPr="00D97062">
        <w:rPr>
          <w:rStyle w:val="Hyperlink"/>
          <w:b/>
          <w:bCs/>
          <w:color w:val="auto"/>
          <w:u w:val="none"/>
        </w:rPr>
        <w:t>dTestersToGroups.ps1</w:t>
      </w:r>
      <w:r w:rsidR="00F500F5">
        <w:rPr>
          <w:rStyle w:val="Hyperlink"/>
          <w:color w:val="auto"/>
          <w:u w:val="none"/>
        </w:rPr>
        <w:t xml:space="preserve"> and run it – it will add </w:t>
      </w:r>
      <w:r w:rsidR="00922EFB">
        <w:rPr>
          <w:rStyle w:val="Hyperlink"/>
          <w:color w:val="auto"/>
          <w:u w:val="none"/>
        </w:rPr>
        <w:t xml:space="preserve">service account, </w:t>
      </w:r>
      <w:r w:rsidR="00F500F5">
        <w:rPr>
          <w:rStyle w:val="Hyperlink"/>
          <w:color w:val="auto"/>
          <w:u w:val="none"/>
        </w:rPr>
        <w:t>labemployee and labbackoffice and create their necessary groups</w:t>
      </w:r>
    </w:p>
    <w:p w14:paraId="684122D1" w14:textId="7B001417" w:rsidR="00782BFC" w:rsidRDefault="00782BFC" w:rsidP="00782BFC">
      <w:pPr>
        <w:pStyle w:val="Heading2"/>
      </w:pPr>
      <w:r>
        <w:t>Enable Office 365 Audit Logging</w:t>
      </w:r>
    </w:p>
    <w:p w14:paraId="3E254051" w14:textId="1C5D5B83" w:rsidR="009A5360" w:rsidRDefault="007017DE" w:rsidP="00CC6731">
      <w:pPr>
        <w:numPr>
          <w:ilvl w:val="0"/>
          <w:numId w:val="1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9A5360">
        <w:rPr>
          <w:rFonts w:ascii="Calibri" w:hAnsi="Calibri" w:cs="Calibri"/>
        </w:rPr>
        <w:t>(</w:t>
      </w:r>
      <w:r w:rsidR="005951B4">
        <w:rPr>
          <w:rFonts w:ascii="Calibri" w:hAnsi="Calibri" w:cs="Calibri"/>
        </w:rPr>
        <w:t>M</w:t>
      </w:r>
      <w:r w:rsidR="009A5360">
        <w:rPr>
          <w:rFonts w:ascii="Calibri" w:hAnsi="Calibri" w:cs="Calibri"/>
        </w:rPr>
        <w:t xml:space="preserve">ake sure that </w:t>
      </w:r>
      <w:r w:rsidR="005951B4">
        <w:rPr>
          <w:rFonts w:ascii="Calibri" w:hAnsi="Calibri" w:cs="Calibri"/>
        </w:rPr>
        <w:t xml:space="preserve">Exchange Online </w:t>
      </w:r>
      <w:r w:rsidR="009A5360">
        <w:rPr>
          <w:rFonts w:ascii="Calibri" w:hAnsi="Calibri" w:cs="Calibri"/>
        </w:rPr>
        <w:t xml:space="preserve">Module is installed </w:t>
      </w:r>
      <w:hyperlink r:id="rId9" w:history="1">
        <w:r w:rsidR="009A5360">
          <w:rPr>
            <w:rStyle w:val="Hyperlink"/>
            <w:rFonts w:ascii="Calibri" w:hAnsi="Calibri" w:cs="Calibri"/>
          </w:rPr>
          <w:t>https://www.powershellgallery.com/packages/ExchangeOnlineShell/2.0.3.2</w:t>
        </w:r>
      </w:hyperlink>
      <w:r w:rsidR="009A5360">
        <w:rPr>
          <w:rFonts w:ascii="Calibri" w:hAnsi="Calibri" w:cs="Calibri"/>
        </w:rPr>
        <w:t>)</w:t>
      </w:r>
    </w:p>
    <w:p w14:paraId="448C74ED" w14:textId="41C23F33" w:rsidR="007017DE" w:rsidRDefault="007017DE" w:rsidP="00CC6731">
      <w:pPr>
        <w:numPr>
          <w:ilvl w:val="0"/>
          <w:numId w:val="1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Run </w:t>
      </w:r>
      <w:r w:rsidRPr="001B7817">
        <w:rPr>
          <w:rFonts w:ascii="Calibri" w:hAnsi="Calibri" w:cs="Calibri"/>
          <w:b/>
          <w:bCs/>
        </w:rPr>
        <w:t>EnableOffice365Logging.ps1</w:t>
      </w:r>
      <w:r>
        <w:rPr>
          <w:rFonts w:ascii="Calibri" w:hAnsi="Calibri" w:cs="Calibri"/>
        </w:rPr>
        <w:t xml:space="preserve"> to enable logging</w:t>
      </w:r>
    </w:p>
    <w:p w14:paraId="21007E90" w14:textId="77777777" w:rsidR="00F646E0" w:rsidRDefault="00F646E0" w:rsidP="00F646E0">
      <w:pPr>
        <w:pStyle w:val="Heading2"/>
      </w:pPr>
    </w:p>
    <w:p w14:paraId="0447A75B" w14:textId="13D30200" w:rsidR="00F646E0" w:rsidRDefault="00F646E0" w:rsidP="00F646E0">
      <w:pPr>
        <w:pStyle w:val="Heading2"/>
      </w:pPr>
      <w:commentRangeStart w:id="5"/>
      <w:r>
        <w:t xml:space="preserve">Create Environments </w:t>
      </w:r>
    </w:p>
    <w:p w14:paraId="4BEBF4DF" w14:textId="2B041582" w:rsidR="00F646E0" w:rsidRDefault="00F646E0" w:rsidP="00F646E0">
      <w:pPr>
        <w:pStyle w:val="ListParagraph"/>
        <w:numPr>
          <w:ilvl w:val="0"/>
          <w:numId w:val="1"/>
        </w:numPr>
      </w:pPr>
      <w:r>
        <w:t>You either need support to up the allowed environments or create additional admins to allow creating these environments otherwise you will hit the limit of 2</w:t>
      </w:r>
    </w:p>
    <w:p w14:paraId="56B9E2BC" w14:textId="19DC3150" w:rsidR="00F646E0" w:rsidRPr="000D7037" w:rsidRDefault="00F646E0" w:rsidP="00F646E0">
      <w:pPr>
        <w:pStyle w:val="ListParagraph"/>
        <w:numPr>
          <w:ilvl w:val="0"/>
          <w:numId w:val="1"/>
        </w:numPr>
      </w:pPr>
      <w:r>
        <w:t>Edit the accounts</w:t>
      </w:r>
      <w:r w:rsidR="009571BC">
        <w:t xml:space="preserve"> </w:t>
      </w:r>
      <w:r w:rsidR="009571BC" w:rsidRPr="009571BC">
        <w:rPr>
          <w:color w:val="FF0000"/>
          <w:highlight w:val="yellow"/>
        </w:rPr>
        <w:t>and the region</w:t>
      </w:r>
      <w:r w:rsidR="00BE71F5" w:rsidRPr="00CC59FE">
        <w:rPr>
          <w:color w:val="FF0000"/>
          <w:highlight w:val="yellow"/>
        </w:rPr>
        <w:t>s</w:t>
      </w:r>
      <w:r w:rsidRPr="009571BC">
        <w:rPr>
          <w:color w:val="FF0000"/>
        </w:rPr>
        <w:t xml:space="preserve"> </w:t>
      </w:r>
      <w:r>
        <w:t xml:space="preserve">in </w:t>
      </w:r>
      <w:r w:rsidRPr="002557F6">
        <w:rPr>
          <w:b/>
          <w:bCs/>
        </w:rPr>
        <w:t>CreateTenantEnvs.ps1</w:t>
      </w:r>
      <w:r>
        <w:t xml:space="preserve"> and then run it</w:t>
      </w:r>
    </w:p>
    <w:p w14:paraId="361DEC4C" w14:textId="5A447330" w:rsidR="00F646E0" w:rsidRDefault="005A1E4C" w:rsidP="00F646E0">
      <w:pPr>
        <w:pStyle w:val="ListParagraph"/>
        <w:numPr>
          <w:ilvl w:val="0"/>
          <w:numId w:val="1"/>
        </w:numPr>
      </w:pPr>
      <w:r>
        <w:t>For</w:t>
      </w:r>
      <w:r w:rsidR="00F646E0">
        <w:t xml:space="preserve"> </w:t>
      </w:r>
      <w:r w:rsidR="00F646E0" w:rsidRPr="004E50E0">
        <w:rPr>
          <w:b/>
          <w:bCs/>
        </w:rPr>
        <w:t>Thrive HR – UAT</w:t>
      </w:r>
      <w:r w:rsidR="00F646E0">
        <w:t>, edit settings in ppac to make it sandbox</w:t>
      </w:r>
    </w:p>
    <w:p w14:paraId="34FEFEEB" w14:textId="2F443AA6" w:rsidR="00F646E0" w:rsidRDefault="005A1E4C" w:rsidP="00F646E0">
      <w:pPr>
        <w:pStyle w:val="ListParagraph"/>
        <w:numPr>
          <w:ilvl w:val="0"/>
          <w:numId w:val="1"/>
        </w:numPr>
      </w:pPr>
      <w:r>
        <w:t>For</w:t>
      </w:r>
      <w:r w:rsidR="00F646E0">
        <w:t xml:space="preserve"> </w:t>
      </w:r>
      <w:r w:rsidR="00F646E0" w:rsidRPr="004E50E0">
        <w:rPr>
          <w:b/>
          <w:bCs/>
        </w:rPr>
        <w:t>Thrive HR – Test</w:t>
      </w:r>
      <w:r w:rsidR="00F646E0">
        <w:t>, edit settings in ppac to make it sandbox</w:t>
      </w:r>
    </w:p>
    <w:p w14:paraId="35865902" w14:textId="77777777" w:rsidR="00F646E0" w:rsidRPr="000D7037" w:rsidRDefault="00F646E0" w:rsidP="00F646E0">
      <w:pPr>
        <w:pStyle w:val="ListParagraph"/>
        <w:numPr>
          <w:ilvl w:val="0"/>
          <w:numId w:val="1"/>
        </w:numPr>
      </w:pPr>
      <w:r>
        <w:t>It may take a few minutes to reflect the change from production to sandbox</w:t>
      </w:r>
      <w:commentRangeEnd w:id="5"/>
      <w:r w:rsidR="00A1577E">
        <w:rPr>
          <w:rStyle w:val="CommentReference"/>
        </w:rPr>
        <w:commentReference w:id="5"/>
      </w:r>
    </w:p>
    <w:p w14:paraId="53FF4D5C" w14:textId="77777777" w:rsidR="00F646E0" w:rsidRDefault="00F646E0" w:rsidP="00F646E0">
      <w:pPr>
        <w:spacing w:after="0" w:line="240" w:lineRule="auto"/>
        <w:textAlignment w:val="center"/>
        <w:rPr>
          <w:rFonts w:ascii="Calibri" w:hAnsi="Calibri" w:cs="Calibri"/>
        </w:rPr>
      </w:pPr>
    </w:p>
    <w:p w14:paraId="4BFCDF33" w14:textId="4A21D22E" w:rsidR="000D7037" w:rsidRDefault="005A1E4C" w:rsidP="000D7037">
      <w:pPr>
        <w:pStyle w:val="Heading2"/>
      </w:pPr>
      <w:r>
        <w:t xml:space="preserve">Setup </w:t>
      </w:r>
      <w:r w:rsidR="000D7037">
        <w:t>Device Ordering Environment</w:t>
      </w:r>
    </w:p>
    <w:p w14:paraId="142CDC0E" w14:textId="087316F2" w:rsidR="00142A3F" w:rsidRDefault="00CC6731" w:rsidP="00142A3F">
      <w:pPr>
        <w:pStyle w:val="ListParagraph"/>
        <w:numPr>
          <w:ilvl w:val="0"/>
          <w:numId w:val="1"/>
        </w:numPr>
      </w:pPr>
      <w:r>
        <w:t xml:space="preserve">Import </w:t>
      </w:r>
      <w:commentRangeStart w:id="6"/>
      <w:r w:rsidRPr="00F010FC">
        <w:rPr>
          <w:b/>
        </w:rPr>
        <w:t>Contoso Device Ordering</w:t>
      </w:r>
      <w:r>
        <w:t xml:space="preserve"> </w:t>
      </w:r>
      <w:commentRangeEnd w:id="6"/>
      <w:r w:rsidR="005560BE">
        <w:rPr>
          <w:rStyle w:val="CommentReference"/>
        </w:rPr>
        <w:commentReference w:id="6"/>
      </w:r>
      <w:r>
        <w:t>unmanaged solution into Device Ordering Development</w:t>
      </w:r>
      <w:r w:rsidR="00CA70DC">
        <w:t xml:space="preserve"> environment, publish all changes</w:t>
      </w:r>
    </w:p>
    <w:p w14:paraId="424408B9" w14:textId="4D059A70" w:rsidR="005A17D3" w:rsidRDefault="00503373" w:rsidP="00142A3F">
      <w:pPr>
        <w:pStyle w:val="ListParagraph"/>
        <w:numPr>
          <w:ilvl w:val="0"/>
          <w:numId w:val="1"/>
        </w:numPr>
      </w:pPr>
      <w:r>
        <w:t>(Optional)</w:t>
      </w:r>
      <w:r w:rsidR="005A17D3">
        <w:t>Fix connections for Flow and canvas app – and ideally make sure they run</w:t>
      </w:r>
    </w:p>
    <w:p w14:paraId="5E51701A" w14:textId="10E24B48" w:rsidR="008C65B4" w:rsidRDefault="005A1E4C" w:rsidP="008C65B4">
      <w:pPr>
        <w:pStyle w:val="Heading2"/>
      </w:pPr>
      <w:r>
        <w:t>Setup</w:t>
      </w:r>
      <w:r w:rsidR="008C65B4">
        <w:t xml:space="preserve"> Power Platform COE environment</w:t>
      </w:r>
    </w:p>
    <w:p w14:paraId="5B4828EF" w14:textId="69F6B35A" w:rsidR="008C65B4" w:rsidRDefault="008C65B4" w:rsidP="008C65B4">
      <w:pPr>
        <w:pStyle w:val="ListParagraph"/>
        <w:numPr>
          <w:ilvl w:val="0"/>
          <w:numId w:val="1"/>
        </w:numPr>
      </w:pPr>
      <w:r>
        <w:t>Install the COE starter kit and configure</w:t>
      </w:r>
    </w:p>
    <w:p w14:paraId="24E1E007" w14:textId="40D28A8D" w:rsidR="00922EFB" w:rsidRDefault="00922EFB" w:rsidP="00922EFB">
      <w:pPr>
        <w:pStyle w:val="Heading2"/>
      </w:pPr>
      <w:r>
        <w:t>Create Dynamics 365 Sales</w:t>
      </w:r>
      <w:r w:rsidR="00D97062">
        <w:t xml:space="preserve"> environment</w:t>
      </w:r>
    </w:p>
    <w:p w14:paraId="085C3B72" w14:textId="1B84BB14" w:rsidR="00922EFB" w:rsidRDefault="00922EFB" w:rsidP="00922EFB">
      <w:pPr>
        <w:pStyle w:val="ListParagraph"/>
        <w:numPr>
          <w:ilvl w:val="0"/>
          <w:numId w:val="1"/>
        </w:numPr>
      </w:pPr>
      <w:r>
        <w:t>In PPAC, go to D365 Admin Center</w:t>
      </w:r>
    </w:p>
    <w:p w14:paraId="55614227" w14:textId="151A76CB" w:rsidR="00922EFB" w:rsidRDefault="00922EFB" w:rsidP="00922EFB">
      <w:pPr>
        <w:pStyle w:val="ListParagraph"/>
        <w:numPr>
          <w:ilvl w:val="0"/>
          <w:numId w:val="1"/>
        </w:numPr>
      </w:pPr>
      <w:r>
        <w:t>You should have an Instance to configure</w:t>
      </w:r>
      <w:r w:rsidR="005A1E4C">
        <w:t xml:space="preserve"> – if you don’t</w:t>
      </w:r>
      <w:ins w:id="7" w:author="Denise Moran" w:date="2019-06-06T22:22:00Z">
        <w:r w:rsidR="002C4A3F">
          <w:t>,</w:t>
        </w:r>
      </w:ins>
      <w:r w:rsidR="005A1E4C">
        <w:t xml:space="preserve"> check that you have a D365 trial active</w:t>
      </w:r>
    </w:p>
    <w:p w14:paraId="0F33C5C9" w14:textId="77777777" w:rsidR="00922EFB" w:rsidRDefault="00922EFB" w:rsidP="00922EFB">
      <w:pPr>
        <w:pStyle w:val="ListParagraph"/>
        <w:numPr>
          <w:ilvl w:val="0"/>
          <w:numId w:val="1"/>
        </w:numPr>
      </w:pPr>
      <w:r>
        <w:t>Name it Dynamics 365 Sales Prod</w:t>
      </w:r>
    </w:p>
    <w:p w14:paraId="50376DE9" w14:textId="77777777" w:rsidR="00922EFB" w:rsidRDefault="00922EFB" w:rsidP="00922EFB">
      <w:pPr>
        <w:pStyle w:val="ListParagraph"/>
        <w:numPr>
          <w:ilvl w:val="0"/>
          <w:numId w:val="1"/>
        </w:numPr>
      </w:pPr>
      <w:r>
        <w:lastRenderedPageBreak/>
        <w:t xml:space="preserve">Give it a url and then Click Configure </w:t>
      </w:r>
    </w:p>
    <w:p w14:paraId="79805ED4" w14:textId="6685ECC5" w:rsidR="00922EFB" w:rsidRDefault="00922EFB" w:rsidP="00922EFB">
      <w:pPr>
        <w:pStyle w:val="ListParagraph"/>
        <w:numPr>
          <w:ilvl w:val="0"/>
          <w:numId w:val="1"/>
        </w:numPr>
      </w:pPr>
      <w:r>
        <w:t xml:space="preserve">Click on the instance </w:t>
      </w:r>
      <w:ins w:id="8" w:author="Denise Moran" w:date="2019-06-06T22:22:00Z">
        <w:r w:rsidR="00FD32E6">
          <w:t>i</w:t>
        </w:r>
      </w:ins>
      <w:r>
        <w:t>n the list, select Solutions edit on the right</w:t>
      </w:r>
    </w:p>
    <w:p w14:paraId="4CC2ED64" w14:textId="77777777" w:rsidR="00922EFB" w:rsidRDefault="00922EFB" w:rsidP="00922EFB">
      <w:pPr>
        <w:pStyle w:val="ListParagraph"/>
        <w:numPr>
          <w:ilvl w:val="0"/>
          <w:numId w:val="1"/>
        </w:numPr>
      </w:pPr>
      <w:r>
        <w:t>On the second page of solutions, select Sales Applic and click install</w:t>
      </w:r>
    </w:p>
    <w:p w14:paraId="41187660" w14:textId="77777777" w:rsidR="00782BFC" w:rsidRDefault="00782BFC" w:rsidP="00782BFC">
      <w:pPr>
        <w:pStyle w:val="Heading2"/>
      </w:pPr>
      <w:r>
        <w:t>Configure DLP</w:t>
      </w:r>
    </w:p>
    <w:p w14:paraId="6282134B" w14:textId="77777777" w:rsidR="00782BFC" w:rsidRDefault="00782BFC" w:rsidP="00782BFC">
      <w:pPr>
        <w:pStyle w:val="ListParagraph"/>
        <w:numPr>
          <w:ilvl w:val="0"/>
          <w:numId w:val="1"/>
        </w:numPr>
      </w:pPr>
      <w:r>
        <w:t xml:space="preserve">Create a tenant level DLP named </w:t>
      </w:r>
      <w:r w:rsidRPr="00902ECD">
        <w:rPr>
          <w:b/>
        </w:rPr>
        <w:t>Contoso Global DLP</w:t>
      </w:r>
      <w:r>
        <w:t xml:space="preserve"> with Only Selected Environments (Default) and configuring the following as Business Data Only </w:t>
      </w:r>
    </w:p>
    <w:p w14:paraId="332B1CF5" w14:textId="77777777" w:rsidR="00782BFC" w:rsidRDefault="00782BFC" w:rsidP="00782BFC">
      <w:pPr>
        <w:pStyle w:val="ListParagraph"/>
        <w:numPr>
          <w:ilvl w:val="1"/>
          <w:numId w:val="1"/>
        </w:numPr>
      </w:pPr>
      <w:r>
        <w:t>CDS, SharePoint</w:t>
      </w:r>
      <w:r>
        <w:br/>
      </w:r>
    </w:p>
    <w:p w14:paraId="1802AE62" w14:textId="77777777" w:rsidR="00782BFC" w:rsidRDefault="00782BFC" w:rsidP="00782BFC">
      <w:pPr>
        <w:pStyle w:val="ListParagraph"/>
        <w:numPr>
          <w:ilvl w:val="0"/>
          <w:numId w:val="1"/>
        </w:numPr>
      </w:pPr>
      <w:r>
        <w:t xml:space="preserve">Create a tenant level DLP named </w:t>
      </w:r>
      <w:r w:rsidRPr="00782BFC">
        <w:rPr>
          <w:b/>
          <w:bCs/>
        </w:rPr>
        <w:t>Thrive Exception DLP</w:t>
      </w:r>
      <w:r>
        <w:t xml:space="preserve"> with only selected environments (all 4 thrive environments) and configure the following for Business Data Only</w:t>
      </w:r>
    </w:p>
    <w:p w14:paraId="2E052F9F" w14:textId="179EF4F8" w:rsidR="00782BFC" w:rsidRPr="008C65B4" w:rsidRDefault="00782BFC" w:rsidP="00782BFC">
      <w:pPr>
        <w:pStyle w:val="ListParagraph"/>
        <w:numPr>
          <w:ilvl w:val="1"/>
          <w:numId w:val="1"/>
        </w:numPr>
      </w:pPr>
      <w:r>
        <w:t xml:space="preserve">CDS,SharePoint,Microsoft Teams, </w:t>
      </w:r>
      <w:commentRangeStart w:id="9"/>
      <w:r>
        <w:t>Onedrive</w:t>
      </w:r>
      <w:commentRangeEnd w:id="9"/>
      <w:r w:rsidR="00432B87">
        <w:rPr>
          <w:rStyle w:val="CommentReference"/>
        </w:rPr>
        <w:commentReference w:id="9"/>
      </w:r>
      <w:r>
        <w:t>, Office 365 Users, Office 365 Outlook</w:t>
      </w:r>
    </w:p>
    <w:p w14:paraId="697B2276" w14:textId="0E2319E2" w:rsidR="00325D57" w:rsidRDefault="00325D57" w:rsidP="00325D57">
      <w:pPr>
        <w:pStyle w:val="Heading2"/>
      </w:pPr>
      <w:r>
        <w:t>Give Everyone Env Admin on Default</w:t>
      </w:r>
      <w:r w:rsidR="00680F24">
        <w:t xml:space="preserve"> and My Sandobx</w:t>
      </w:r>
    </w:p>
    <w:p w14:paraId="67F02216" w14:textId="4F5E676A" w:rsidR="00325D57" w:rsidRPr="00325D57" w:rsidRDefault="00325D57" w:rsidP="00325D57">
      <w:pPr>
        <w:pStyle w:val="ListParagraph"/>
        <w:numPr>
          <w:ilvl w:val="0"/>
          <w:numId w:val="1"/>
        </w:numPr>
      </w:pPr>
      <w:r>
        <w:t xml:space="preserve">So they can see </w:t>
      </w:r>
      <w:r w:rsidR="00680F24">
        <w:t>them</w:t>
      </w:r>
      <w:r>
        <w:t xml:space="preserve"> in admin portal, go to environment and Security – Env Admin and Add all org users</w:t>
      </w:r>
      <w:r w:rsidR="00680F24">
        <w:t xml:space="preserve"> – Do this for Default and My Sandbox environments</w:t>
      </w:r>
    </w:p>
    <w:p w14:paraId="1FB29ACB" w14:textId="3EBC5ED3" w:rsidR="009C3C10" w:rsidRDefault="00325D57" w:rsidP="00325D57">
      <w:pPr>
        <w:pStyle w:val="Heading2"/>
      </w:pPr>
      <w:commentRangeStart w:id="10"/>
      <w:r>
        <w:t>Create Dummy Apps and Flows</w:t>
      </w:r>
    </w:p>
    <w:p w14:paraId="5B8E9D24" w14:textId="554DA3F4" w:rsidR="00325D57" w:rsidRDefault="00325D57" w:rsidP="00325D57">
      <w:pPr>
        <w:pStyle w:val="ListParagraph"/>
        <w:numPr>
          <w:ilvl w:val="0"/>
          <w:numId w:val="1"/>
        </w:numPr>
      </w:pPr>
      <w:r>
        <w:t xml:space="preserve">In Powershell ISE change directory to the </w:t>
      </w:r>
      <w:r w:rsidRPr="00D97062">
        <w:rPr>
          <w:b/>
          <w:bCs/>
        </w:rPr>
        <w:t>GenereateAppsAndFlows</w:t>
      </w:r>
      <w:r>
        <w:t xml:space="preserve"> folder and load </w:t>
      </w:r>
      <w:r w:rsidRPr="00D97062">
        <w:rPr>
          <w:b/>
          <w:bCs/>
        </w:rPr>
        <w:t>import.ps1</w:t>
      </w:r>
    </w:p>
    <w:p w14:paraId="1E97A095" w14:textId="583F4E27" w:rsidR="00325D57" w:rsidRPr="00325D57" w:rsidRDefault="00325D57" w:rsidP="00325D57">
      <w:pPr>
        <w:pStyle w:val="ListParagraph"/>
        <w:numPr>
          <w:ilvl w:val="0"/>
          <w:numId w:val="1"/>
        </w:numPr>
      </w:pPr>
      <w:r>
        <w:t xml:space="preserve">Edit the environment and user </w:t>
      </w:r>
      <w:del w:id="11" w:author="Denise Moran" w:date="2019-06-06T22:45:00Z">
        <w:r w:rsidDel="00697C40">
          <w:delText xml:space="preserve"> </w:delText>
        </w:r>
      </w:del>
      <w:r>
        <w:t>and then run, it will generate apps and flows in about 15 minutes</w:t>
      </w:r>
      <w:commentRangeEnd w:id="10"/>
      <w:r w:rsidR="00786B43">
        <w:rPr>
          <w:rStyle w:val="CommentReference"/>
        </w:rPr>
        <w:commentReference w:id="10"/>
      </w:r>
    </w:p>
    <w:p w14:paraId="385F6FF8" w14:textId="245BE67C" w:rsidR="00325D57" w:rsidRDefault="00782BFC" w:rsidP="00782BFC">
      <w:pPr>
        <w:pStyle w:val="Heading2"/>
      </w:pPr>
      <w:r>
        <w:t>Create Lab Admin Users</w:t>
      </w:r>
    </w:p>
    <w:p w14:paraId="2FB5AF30" w14:textId="4902BEDD" w:rsidR="00B30947" w:rsidRDefault="002338AD" w:rsidP="009C3C10">
      <w:pPr>
        <w:pStyle w:val="ListParagraph"/>
        <w:numPr>
          <w:ilvl w:val="0"/>
          <w:numId w:val="1"/>
        </w:numPr>
      </w:pPr>
      <w:r>
        <w:t xml:space="preserve">If users are not pre-created, </w:t>
      </w:r>
      <w:r w:rsidR="009C3C10">
        <w:t>Create u</w:t>
      </w:r>
      <w:r w:rsidR="00B30947">
        <w:t>sers for attendees</w:t>
      </w:r>
      <w:r w:rsidR="00D267DD">
        <w:t xml:space="preserve"> (created by </w:t>
      </w:r>
      <w:r w:rsidR="009C3C10">
        <w:t xml:space="preserve">running </w:t>
      </w:r>
      <w:r w:rsidR="00D267DD" w:rsidRPr="00D97062">
        <w:rPr>
          <w:b/>
          <w:bCs/>
        </w:rPr>
        <w:t>CreateUsers.ps1</w:t>
      </w:r>
      <w:r w:rsidR="00D267DD">
        <w:t>)</w:t>
      </w:r>
    </w:p>
    <w:p w14:paraId="4A9B79BF" w14:textId="314CC0F3" w:rsidR="00B30947" w:rsidRDefault="00D97062" w:rsidP="009C3C10">
      <w:pPr>
        <w:pStyle w:val="ListParagraph"/>
        <w:numPr>
          <w:ilvl w:val="1"/>
          <w:numId w:val="1"/>
        </w:numPr>
      </w:pPr>
      <w:r>
        <w:t>Lab</w:t>
      </w:r>
      <w:r w:rsidR="00B30947">
        <w:t xml:space="preserve"> Admin n</w:t>
      </w:r>
      <w:r>
        <w:t xml:space="preserve"> are created e.g. </w:t>
      </w:r>
      <w:hyperlink r:id="rId13" w:history="1">
        <w:r w:rsidR="00E4665C" w:rsidRPr="00F01978">
          <w:rPr>
            <w:rStyle w:val="Hyperlink"/>
          </w:rPr>
          <w:t>labadmin1@mytenant.onmicrosoft.com</w:t>
        </w:r>
      </w:hyperlink>
    </w:p>
    <w:p w14:paraId="3D35516D" w14:textId="63F11DBB" w:rsidR="00E4665C" w:rsidRDefault="00E4665C" w:rsidP="009C3C10">
      <w:pPr>
        <w:pStyle w:val="ListParagraph"/>
        <w:numPr>
          <w:ilvl w:val="1"/>
          <w:numId w:val="1"/>
        </w:numPr>
      </w:pPr>
      <w:r>
        <w:t>This section can be run multiple times to add additional users (may produce some already exists messages)</w:t>
      </w:r>
    </w:p>
    <w:p w14:paraId="60335F7A" w14:textId="6437D17F" w:rsidR="00F010FC" w:rsidRDefault="00F010FC" w:rsidP="00F010F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B7093"/>
          <w:sz w:val="18"/>
          <w:szCs w:val="18"/>
        </w:rPr>
      </w:pPr>
      <w:r>
        <w:rPr>
          <w:rFonts w:ascii="Lucida Console" w:hAnsi="Lucida Console" w:cs="Lucida Console"/>
          <w:color w:val="E0FFFF"/>
          <w:sz w:val="18"/>
          <w:szCs w:val="18"/>
        </w:rPr>
        <w:t>Create-CDSUsers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sz w:val="18"/>
          <w:szCs w:val="18"/>
        </w:rPr>
        <w:t>-Tenant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EE82EE"/>
          <w:sz w:val="18"/>
          <w:szCs w:val="18"/>
        </w:rPr>
        <w:t>adminInADayDry1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sz w:val="18"/>
          <w:szCs w:val="18"/>
        </w:rPr>
        <w:t>-Count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C4"/>
          <w:sz w:val="18"/>
          <w:szCs w:val="18"/>
        </w:rPr>
        <w:t>23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sz w:val="18"/>
          <w:szCs w:val="18"/>
        </w:rPr>
        <w:t>-TenantRegion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commentRangeStart w:id="12"/>
      <w:r w:rsidR="007B34F7">
        <w:rPr>
          <w:rFonts w:ascii="Lucida Console" w:hAnsi="Lucida Console" w:cs="Lucida Console"/>
          <w:color w:val="EE82EE"/>
          <w:sz w:val="18"/>
          <w:szCs w:val="18"/>
        </w:rPr>
        <w:t>VN</w:t>
      </w:r>
      <w:commentRangeEnd w:id="12"/>
      <w:r w:rsidR="00951CE0">
        <w:rPr>
          <w:rStyle w:val="CommentReference"/>
        </w:rPr>
        <w:commentReference w:id="12"/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sz w:val="18"/>
          <w:szCs w:val="18"/>
        </w:rPr>
        <w:t>-password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B7093"/>
          <w:sz w:val="18"/>
          <w:szCs w:val="18"/>
        </w:rPr>
        <w:t xml:space="preserve">"pass@word1" </w:t>
      </w:r>
    </w:p>
    <w:p w14:paraId="2D5E6277" w14:textId="646F83E3" w:rsidR="00542C9C" w:rsidRDefault="00542C9C" w:rsidP="009C3C10">
      <w:pPr>
        <w:pStyle w:val="ListParagraph"/>
        <w:numPr>
          <w:ilvl w:val="0"/>
          <w:numId w:val="1"/>
        </w:numPr>
      </w:pPr>
      <w:r>
        <w:t>If users were created already with a different prefix than labadmin – edit $userprefix in the following script</w:t>
      </w:r>
      <w:ins w:id="13" w:author="Denise Moran" w:date="2019-06-06T22:50:00Z">
        <w:r w:rsidR="00890125">
          <w:t xml:space="preserve">s </w:t>
        </w:r>
      </w:ins>
      <w:del w:id="14" w:author="Denise Moran" w:date="2019-06-06T22:49:00Z">
        <w:r w:rsidDel="00890125">
          <w:delText>s</w:delText>
        </w:r>
        <w:r w:rsidDel="00890125">
          <w:tab/>
          <w:delText xml:space="preserve"> </w:delText>
        </w:r>
      </w:del>
      <w:r>
        <w:t>before running</w:t>
      </w:r>
    </w:p>
    <w:p w14:paraId="15B39781" w14:textId="0E3F4C4A" w:rsidR="00B30947" w:rsidRDefault="009C3C10" w:rsidP="009C3C10">
      <w:pPr>
        <w:pStyle w:val="ListParagraph"/>
        <w:numPr>
          <w:ilvl w:val="0"/>
          <w:numId w:val="1"/>
        </w:numPr>
      </w:pPr>
      <w:commentRangeStart w:id="15"/>
      <w:r>
        <w:t xml:space="preserve">Add Compliance role to each admin user by running </w:t>
      </w:r>
      <w:r w:rsidRPr="00D97062">
        <w:rPr>
          <w:b/>
          <w:bCs/>
        </w:rPr>
        <w:t>AddComp</w:t>
      </w:r>
      <w:r w:rsidR="0007061F" w:rsidRPr="00D97062">
        <w:rPr>
          <w:b/>
          <w:bCs/>
        </w:rPr>
        <w:t>Role</w:t>
      </w:r>
      <w:r w:rsidRPr="00D97062">
        <w:rPr>
          <w:b/>
          <w:bCs/>
        </w:rPr>
        <w:t>.ps1</w:t>
      </w:r>
      <w:commentRangeEnd w:id="15"/>
      <w:r w:rsidR="00930BD7">
        <w:rPr>
          <w:rStyle w:val="CommentReference"/>
        </w:rPr>
        <w:commentReference w:id="15"/>
      </w:r>
    </w:p>
    <w:p w14:paraId="5D2F0AB2" w14:textId="36D20764" w:rsidR="00D97062" w:rsidRPr="00542C9C" w:rsidRDefault="009A78DA" w:rsidP="00542C9C">
      <w:pPr>
        <w:pStyle w:val="ListParagraph"/>
        <w:numPr>
          <w:ilvl w:val="0"/>
          <w:numId w:val="1"/>
        </w:numPr>
        <w:rPr>
          <w:b/>
        </w:rPr>
      </w:pPr>
      <w:r>
        <w:t xml:space="preserve">Add a Lab Admin AD Group by running </w:t>
      </w:r>
      <w:r w:rsidRPr="009032E5">
        <w:rPr>
          <w:b/>
        </w:rPr>
        <w:t>AddAdminToADGroup.ps1</w:t>
      </w:r>
    </w:p>
    <w:p w14:paraId="2975C276" w14:textId="32724A64" w:rsidR="00473EE4" w:rsidRDefault="004056B7" w:rsidP="00542C9C">
      <w:pPr>
        <w:pStyle w:val="ListParagraph"/>
        <w:numPr>
          <w:ilvl w:val="0"/>
          <w:numId w:val="1"/>
        </w:numPr>
      </w:pPr>
      <w:r>
        <w:t>In Device Ordering Development, share Device Ordering app with Lab Admin Team Azure AD Group</w:t>
      </w:r>
      <w:r w:rsidR="005F31FD">
        <w:t xml:space="preserve"> </w:t>
      </w:r>
    </w:p>
    <w:p w14:paraId="23305C67" w14:textId="07335D1E" w:rsidR="00D97062" w:rsidRDefault="00473EE4" w:rsidP="00D97062">
      <w:pPr>
        <w:pStyle w:val="ListParagraph"/>
        <w:numPr>
          <w:ilvl w:val="0"/>
          <w:numId w:val="1"/>
        </w:numPr>
      </w:pPr>
      <w:r>
        <w:t>In Power Platform COE – share PowerApp Creator Portal and App Catalog with Lab Admin Team</w:t>
      </w:r>
    </w:p>
    <w:p w14:paraId="193B54CF" w14:textId="1A099A02" w:rsidR="004B454E" w:rsidRDefault="004B454E" w:rsidP="004B454E">
      <w:pPr>
        <w:pStyle w:val="ListParagraph"/>
        <w:numPr>
          <w:ilvl w:val="0"/>
          <w:numId w:val="1"/>
        </w:numPr>
      </w:pPr>
      <w:r>
        <w:t xml:space="preserve">After editing </w:t>
      </w:r>
      <w:r w:rsidRPr="00193D40">
        <w:rPr>
          <w:b/>
        </w:rPr>
        <w:t>AddAdminRole</w:t>
      </w:r>
      <w:r w:rsidR="00782BFC">
        <w:rPr>
          <w:b/>
        </w:rPr>
        <w:t>V2</w:t>
      </w:r>
      <w:r w:rsidRPr="00193D40">
        <w:rPr>
          <w:b/>
        </w:rPr>
        <w:t>.ps1</w:t>
      </w:r>
      <w:r>
        <w:t xml:space="preserve"> run to add sysadmin to each lab admin user to the development environment</w:t>
      </w:r>
    </w:p>
    <w:p w14:paraId="0E31442D" w14:textId="19A7CFDF" w:rsidR="000C32BA" w:rsidRDefault="000C32BA" w:rsidP="000C32BA">
      <w:pPr>
        <w:pStyle w:val="ListParagraph"/>
        <w:numPr>
          <w:ilvl w:val="1"/>
          <w:numId w:val="1"/>
        </w:numPr>
      </w:pPr>
      <w:r>
        <w:t>Make sure to run this in a directory where user has read/write permissions (e.g., Downloads)</w:t>
      </w:r>
    </w:p>
    <w:p w14:paraId="55DE5289" w14:textId="5DD20F9D" w:rsidR="002056FE" w:rsidRDefault="002056FE" w:rsidP="002056FE"/>
    <w:p w14:paraId="5EADE495" w14:textId="520E847F" w:rsidR="002056FE" w:rsidRDefault="002056FE" w:rsidP="002056FE">
      <w:pPr>
        <w:pStyle w:val="Heading2"/>
      </w:pPr>
      <w:r>
        <w:t>Create Contoso Shared Apps Test environments</w:t>
      </w:r>
    </w:p>
    <w:p w14:paraId="27DF886A" w14:textId="39A59F71" w:rsidR="002338AD" w:rsidRDefault="002338AD" w:rsidP="002056FE">
      <w:pPr>
        <w:pStyle w:val="ListParagraph"/>
        <w:numPr>
          <w:ilvl w:val="0"/>
          <w:numId w:val="1"/>
        </w:numPr>
      </w:pPr>
      <w:commentRangeStart w:id="16"/>
      <w:commentRangeStart w:id="17"/>
      <w:r>
        <w:t>Edit CreateCDSDB.ps1 and update the user prefix if different from labadmin</w:t>
      </w:r>
      <w:commentRangeEnd w:id="16"/>
      <w:r w:rsidR="00B84E8F">
        <w:rPr>
          <w:rStyle w:val="CommentReference"/>
        </w:rPr>
        <w:commentReference w:id="16"/>
      </w:r>
      <w:commentRangeEnd w:id="17"/>
      <w:r w:rsidR="00457F51">
        <w:rPr>
          <w:rStyle w:val="CommentReference"/>
        </w:rPr>
        <w:commentReference w:id="17"/>
      </w:r>
    </w:p>
    <w:p w14:paraId="11FDE2DE" w14:textId="281E2789" w:rsidR="002056FE" w:rsidRPr="002056FE" w:rsidRDefault="002056FE" w:rsidP="002056FE">
      <w:pPr>
        <w:pStyle w:val="ListParagraph"/>
        <w:numPr>
          <w:ilvl w:val="0"/>
          <w:numId w:val="1"/>
        </w:numPr>
      </w:pPr>
      <w:commentRangeStart w:id="18"/>
      <w:r>
        <w:t xml:space="preserve">Run CreateCDSDB.ps1 and </w:t>
      </w:r>
      <w:r w:rsidR="002338AD">
        <w:t xml:space="preserve">then </w:t>
      </w:r>
      <w:r>
        <w:t xml:space="preserve">execute </w:t>
      </w:r>
      <w:r w:rsidR="002338AD">
        <w:t>command</w:t>
      </w:r>
      <w:r>
        <w:t xml:space="preserve"> Setup-CDSenvironments</w:t>
      </w:r>
      <w:r w:rsidR="002338AD">
        <w:t xml:space="preserve"> no parameters</w:t>
      </w:r>
      <w:commentRangeEnd w:id="18"/>
      <w:r w:rsidR="009C2A2D">
        <w:rPr>
          <w:rStyle w:val="CommentReference"/>
        </w:rPr>
        <w:commentReference w:id="18"/>
      </w:r>
    </w:p>
    <w:sectPr w:rsidR="002056FE" w:rsidRPr="00205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Denise Moran" w:date="2019-06-06T20:36:00Z" w:initials="DM">
    <w:p w14:paraId="7510F3F3" w14:textId="16477172" w:rsidR="00A1577E" w:rsidRDefault="00A1577E">
      <w:pPr>
        <w:pStyle w:val="CommentText"/>
      </w:pPr>
      <w:r>
        <w:rPr>
          <w:rStyle w:val="CommentReference"/>
        </w:rPr>
        <w:annotationRef/>
      </w:r>
      <w:r w:rsidR="002D2136">
        <w:rPr>
          <w:rStyle w:val="CommentReference"/>
        </w:rPr>
        <w:t>Make a note to change the region from Canada to the region used in the demo tenant</w:t>
      </w:r>
    </w:p>
  </w:comment>
  <w:comment w:id="6" w:author="Denise Moran" w:date="2019-06-06T21:54:00Z" w:initials="DM">
    <w:p w14:paraId="1653332B" w14:textId="76D0D48C" w:rsidR="005560BE" w:rsidRDefault="005560BE">
      <w:pPr>
        <w:pStyle w:val="CommentText"/>
      </w:pPr>
      <w:r>
        <w:rPr>
          <w:rStyle w:val="CommentReference"/>
        </w:rPr>
        <w:annotationRef/>
      </w:r>
      <w:r>
        <w:t>It says ‘Device Ordering Development’ in the labs</w:t>
      </w:r>
    </w:p>
  </w:comment>
  <w:comment w:id="9" w:author="Denise Moran" w:date="2019-06-06T22:44:00Z" w:initials="DM">
    <w:p w14:paraId="5B3E68A7" w14:textId="20B8C952" w:rsidR="00432B87" w:rsidRDefault="00432B87">
      <w:pPr>
        <w:pStyle w:val="CommentText"/>
      </w:pPr>
      <w:r>
        <w:rPr>
          <w:rStyle w:val="CommentReference"/>
        </w:rPr>
        <w:annotationRef/>
      </w:r>
      <w:r>
        <w:t>For business?</w:t>
      </w:r>
    </w:p>
  </w:comment>
  <w:comment w:id="10" w:author="Denise Moran" w:date="2019-06-06T23:20:00Z" w:initials="DM">
    <w:p w14:paraId="48B22970" w14:textId="603F4DBB" w:rsidR="00786B43" w:rsidRDefault="00786B43">
      <w:pPr>
        <w:pStyle w:val="CommentText"/>
      </w:pPr>
      <w:r>
        <w:rPr>
          <w:rStyle w:val="CommentReference"/>
        </w:rPr>
        <w:annotationRef/>
      </w:r>
      <w:r>
        <w:t>Note how to unblock</w:t>
      </w:r>
    </w:p>
  </w:comment>
  <w:comment w:id="12" w:author="Denise Moran" w:date="2019-06-06T23:21:00Z" w:initials="DM">
    <w:p w14:paraId="69884152" w14:textId="548EFF9E" w:rsidR="00951CE0" w:rsidRDefault="00951CE0">
      <w:pPr>
        <w:pStyle w:val="CommentText"/>
      </w:pPr>
      <w:r>
        <w:rPr>
          <w:rStyle w:val="CommentReference"/>
        </w:rPr>
        <w:annotationRef/>
      </w:r>
      <w:r>
        <w:t>Note about country to match?</w:t>
      </w:r>
    </w:p>
  </w:comment>
  <w:comment w:id="15" w:author="Denise Moran" w:date="2019-06-06T22:53:00Z" w:initials="DM">
    <w:p w14:paraId="0195E262" w14:textId="034CDD6C" w:rsidR="00930BD7" w:rsidRDefault="00930BD7">
      <w:pPr>
        <w:pStyle w:val="CommentText"/>
      </w:pPr>
      <w:r>
        <w:rPr>
          <w:rStyle w:val="CommentReference"/>
        </w:rPr>
        <w:annotationRef/>
      </w:r>
      <w:r>
        <w:t>Is this for audit logs?</w:t>
      </w:r>
    </w:p>
  </w:comment>
  <w:comment w:id="16" w:author="Denise Moran" w:date="2019-06-06T23:30:00Z" w:initials="DM">
    <w:p w14:paraId="78CB27D4" w14:textId="4D0420E8" w:rsidR="00B84E8F" w:rsidRDefault="00B84E8F">
      <w:pPr>
        <w:pStyle w:val="CommentText"/>
      </w:pPr>
      <w:r>
        <w:rPr>
          <w:rStyle w:val="CommentReference"/>
        </w:rPr>
        <w:annotationRef/>
      </w:r>
      <w:r>
        <w:t>Also change the region from Canada if needed</w:t>
      </w:r>
    </w:p>
  </w:comment>
  <w:comment w:id="17" w:author="Denise Moran" w:date="2019-06-06T23:52:00Z" w:initials="DM">
    <w:p w14:paraId="1797E47C" w14:textId="77777777" w:rsidR="00457F51" w:rsidRDefault="00457F51" w:rsidP="00457F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</w:rPr>
      </w:pPr>
      <w:r>
        <w:rPr>
          <w:rStyle w:val="CommentReference"/>
        </w:rPr>
        <w:annotationRef/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 xml:space="preserve">-AllowClobber </w:t>
      </w:r>
    </w:p>
    <w:p w14:paraId="746775B4" w14:textId="3923F9FC" w:rsidR="00457F51" w:rsidRDefault="00457F51">
      <w:pPr>
        <w:pStyle w:val="CommentText"/>
      </w:pPr>
      <w:r>
        <w:t>On the admin module import</w:t>
      </w:r>
    </w:p>
  </w:comment>
  <w:comment w:id="18" w:author="Denise Moran" w:date="2019-06-06T23:58:00Z" w:initials="DM">
    <w:p w14:paraId="326D36F9" w14:textId="704EB6DD" w:rsidR="009C2A2D" w:rsidRDefault="009C2A2D">
      <w:pPr>
        <w:pStyle w:val="CommentText"/>
      </w:pPr>
      <w:r>
        <w:rPr>
          <w:rStyle w:val="CommentReference"/>
        </w:rPr>
        <w:annotationRef/>
      </w:r>
      <w:r>
        <w:t xml:space="preserve">Issue when running setup, </w:t>
      </w:r>
      <w:r w:rsidR="008C4E7C">
        <w:t>known issue with compatibility message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10F3F3" w15:done="0"/>
  <w15:commentEx w15:paraId="1653332B" w15:done="0"/>
  <w15:commentEx w15:paraId="5B3E68A7" w15:done="0"/>
  <w15:commentEx w15:paraId="48B22970" w15:done="0"/>
  <w15:commentEx w15:paraId="69884152" w15:done="0"/>
  <w15:commentEx w15:paraId="0195E262" w15:done="0"/>
  <w15:commentEx w15:paraId="78CB27D4" w15:done="0"/>
  <w15:commentEx w15:paraId="746775B4" w15:done="0"/>
  <w15:commentEx w15:paraId="326D36F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10F3F3" w16cid:durableId="20A3F7B0"/>
  <w16cid:commentId w16cid:paraId="1653332B" w16cid:durableId="20A40A17"/>
  <w16cid:commentId w16cid:paraId="5B3E68A7" w16cid:durableId="20A415BD"/>
  <w16cid:commentId w16cid:paraId="48B22970" w16cid:durableId="20A41E58"/>
  <w16cid:commentId w16cid:paraId="69884152" w16cid:durableId="20A41E81"/>
  <w16cid:commentId w16cid:paraId="0195E262" w16cid:durableId="20A417F3"/>
  <w16cid:commentId w16cid:paraId="78CB27D4" w16cid:durableId="20A420A8"/>
  <w16cid:commentId w16cid:paraId="746775B4" w16cid:durableId="20A425CC"/>
  <w16cid:commentId w16cid:paraId="326D36F9" w16cid:durableId="20A427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46BA5"/>
    <w:multiLevelType w:val="hybridMultilevel"/>
    <w:tmpl w:val="CDB4FD3A"/>
    <w:lvl w:ilvl="0" w:tplc="583C6F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D1771"/>
    <w:multiLevelType w:val="multilevel"/>
    <w:tmpl w:val="DE64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nise Moran">
    <w15:presenceInfo w15:providerId="AD" w15:userId="S::demora@microsoft.com::a9f34b89-b7f2-48ef-a3ca-1c435bc655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D4"/>
    <w:rsid w:val="0003381B"/>
    <w:rsid w:val="0007061F"/>
    <w:rsid w:val="00095287"/>
    <w:rsid w:val="000B1458"/>
    <w:rsid w:val="000C32BA"/>
    <w:rsid w:val="000D7037"/>
    <w:rsid w:val="00142A3F"/>
    <w:rsid w:val="00192DC4"/>
    <w:rsid w:val="00193672"/>
    <w:rsid w:val="00193D40"/>
    <w:rsid w:val="001B7817"/>
    <w:rsid w:val="001F3E97"/>
    <w:rsid w:val="002056FE"/>
    <w:rsid w:val="0023249E"/>
    <w:rsid w:val="002338AD"/>
    <w:rsid w:val="002557F6"/>
    <w:rsid w:val="002C1D41"/>
    <w:rsid w:val="002C4A3F"/>
    <w:rsid w:val="002D2136"/>
    <w:rsid w:val="00325D57"/>
    <w:rsid w:val="00374479"/>
    <w:rsid w:val="003E03B2"/>
    <w:rsid w:val="004056B7"/>
    <w:rsid w:val="00432B87"/>
    <w:rsid w:val="00457F51"/>
    <w:rsid w:val="00473EE4"/>
    <w:rsid w:val="004B454E"/>
    <w:rsid w:val="004E50E0"/>
    <w:rsid w:val="00503373"/>
    <w:rsid w:val="00542C9C"/>
    <w:rsid w:val="005560BE"/>
    <w:rsid w:val="005707F5"/>
    <w:rsid w:val="005951B4"/>
    <w:rsid w:val="005A17D3"/>
    <w:rsid w:val="005A1E4C"/>
    <w:rsid w:val="005F31FD"/>
    <w:rsid w:val="006677DD"/>
    <w:rsid w:val="00680F24"/>
    <w:rsid w:val="00686632"/>
    <w:rsid w:val="00697C40"/>
    <w:rsid w:val="006B0E21"/>
    <w:rsid w:val="007017DE"/>
    <w:rsid w:val="00712C2E"/>
    <w:rsid w:val="007310DB"/>
    <w:rsid w:val="00736EF9"/>
    <w:rsid w:val="00782BFC"/>
    <w:rsid w:val="00786B43"/>
    <w:rsid w:val="007B34F7"/>
    <w:rsid w:val="007F7BB6"/>
    <w:rsid w:val="00880B52"/>
    <w:rsid w:val="00890125"/>
    <w:rsid w:val="008960AE"/>
    <w:rsid w:val="008C4E7C"/>
    <w:rsid w:val="008C65B4"/>
    <w:rsid w:val="00902ECD"/>
    <w:rsid w:val="009032E5"/>
    <w:rsid w:val="00922EFB"/>
    <w:rsid w:val="00930BD7"/>
    <w:rsid w:val="00931254"/>
    <w:rsid w:val="00946630"/>
    <w:rsid w:val="00951CE0"/>
    <w:rsid w:val="009571BC"/>
    <w:rsid w:val="009771F2"/>
    <w:rsid w:val="009A5360"/>
    <w:rsid w:val="009A6936"/>
    <w:rsid w:val="009A78DA"/>
    <w:rsid w:val="009C2A2D"/>
    <w:rsid w:val="009C3C10"/>
    <w:rsid w:val="00A1577E"/>
    <w:rsid w:val="00AD4A65"/>
    <w:rsid w:val="00AF6676"/>
    <w:rsid w:val="00B30947"/>
    <w:rsid w:val="00B636C0"/>
    <w:rsid w:val="00B73B11"/>
    <w:rsid w:val="00B76CAA"/>
    <w:rsid w:val="00B84E8F"/>
    <w:rsid w:val="00B87F96"/>
    <w:rsid w:val="00BB541E"/>
    <w:rsid w:val="00BE71F5"/>
    <w:rsid w:val="00C266F8"/>
    <w:rsid w:val="00C34F25"/>
    <w:rsid w:val="00C46DFB"/>
    <w:rsid w:val="00C552ED"/>
    <w:rsid w:val="00C91DD4"/>
    <w:rsid w:val="00CA65F0"/>
    <w:rsid w:val="00CA70DC"/>
    <w:rsid w:val="00CC59FE"/>
    <w:rsid w:val="00CC6731"/>
    <w:rsid w:val="00D02567"/>
    <w:rsid w:val="00D267DD"/>
    <w:rsid w:val="00D97062"/>
    <w:rsid w:val="00DE46D5"/>
    <w:rsid w:val="00E21E8E"/>
    <w:rsid w:val="00E4665C"/>
    <w:rsid w:val="00E76AB3"/>
    <w:rsid w:val="00F010FC"/>
    <w:rsid w:val="00F500F5"/>
    <w:rsid w:val="00F54F5D"/>
    <w:rsid w:val="00F646E0"/>
    <w:rsid w:val="00F90D4C"/>
    <w:rsid w:val="00F932FB"/>
    <w:rsid w:val="00F97875"/>
    <w:rsid w:val="00FB688C"/>
    <w:rsid w:val="00FD32E6"/>
    <w:rsid w:val="00FE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5716"/>
  <w15:chartTrackingRefBased/>
  <w15:docId w15:val="{11925A44-57C4-4B2D-9163-A819636F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A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2EC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67D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73B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3B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3B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3B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3B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B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B1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76AB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D7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70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7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Gc6J3G" TargetMode="External"/><Relationship Id="rId13" Type="http://schemas.openxmlformats.org/officeDocument/2006/relationships/hyperlink" Target="mailto:labadmin1@mytenant.onmicrosoft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hyperlink" Target="https://www.powershellgallery.com/packages/ExchangeOnlineShell/2.0.3.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C1795788187346AB76A77043A8D3E6" ma:contentTypeVersion="13" ma:contentTypeDescription="Create a new document." ma:contentTypeScope="" ma:versionID="7d0459d58ebc7cb4ff9ef15a59fc6cb3">
  <xsd:schema xmlns:xsd="http://www.w3.org/2001/XMLSchema" xmlns:xs="http://www.w3.org/2001/XMLSchema" xmlns:p="http://schemas.microsoft.com/office/2006/metadata/properties" xmlns:ns2="413917e0-3c85-4042-b3d6-b66207b014b2" xmlns:ns3="121cbfdf-642d-47d5-bb31-23acd4d6d77c" targetNamespace="http://schemas.microsoft.com/office/2006/metadata/properties" ma:root="true" ma:fieldsID="7a2d1f20e1b88182a0a2a7549dcc07c5" ns2:_="" ns3:_="">
    <xsd:import namespace="413917e0-3c85-4042-b3d6-b66207b014b2"/>
    <xsd:import namespace="121cbfdf-642d-47d5-bb31-23acd4d6d7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3917e0-3c85-4042-b3d6-b66207b014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cbfdf-642d-47d5-bb31-23acd4d6d77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413917e0-3c85-4042-b3d6-b66207b014b2" xsi:nil="true"/>
  </documentManagement>
</p:properties>
</file>

<file path=customXml/itemProps1.xml><?xml version="1.0" encoding="utf-8"?>
<ds:datastoreItem xmlns:ds="http://schemas.openxmlformats.org/officeDocument/2006/customXml" ds:itemID="{20C65706-132F-48B2-8689-0D515F96BE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3917e0-3c85-4042-b3d6-b66207b014b2"/>
    <ds:schemaRef ds:uri="121cbfdf-642d-47d5-bb31-23acd4d6d7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4033ED-3AF9-4A6A-9C02-651477835C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26D5E9-39E2-4190-84EE-14A999A6A59E}">
  <ds:schemaRefs>
    <ds:schemaRef ds:uri="http://schemas.microsoft.com/office/2006/metadata/properties"/>
    <ds:schemaRef ds:uri="http://schemas.microsoft.com/office/infopath/2007/PartnerControls"/>
    <ds:schemaRef ds:uri="413917e0-3c85-4042-b3d6-b66207b014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Yack</dc:creator>
  <cp:keywords/>
  <dc:description/>
  <cp:lastModifiedBy>Denise Moran</cp:lastModifiedBy>
  <cp:revision>4</cp:revision>
  <dcterms:created xsi:type="dcterms:W3CDTF">2019-07-08T19:49:00Z</dcterms:created>
  <dcterms:modified xsi:type="dcterms:W3CDTF">2019-07-08T20:55:00Z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0x01010093C1795788187346AB76A77043A8D3E6</vt:lpwstr>
  </property>
</Properties>
</file>